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0384" w14:textId="77777777" w:rsidR="007D0F12" w:rsidRDefault="007D0F12" w:rsidP="002B0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Simulating Adaptive Clinical Trials in R</w:t>
      </w:r>
    </w:p>
    <w:p w14:paraId="447E9CB8" w14:textId="064EF576" w:rsidR="007D0F12" w:rsidRDefault="007D0F12" w:rsidP="002B0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J. Kyle Wathen, PhD</w:t>
      </w:r>
    </w:p>
    <w:p w14:paraId="4C8346B3" w14:textId="4F1A716F" w:rsidR="002857D7" w:rsidRDefault="002857D7" w:rsidP="002B0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Janssen R&amp;D</w:t>
      </w:r>
    </w:p>
    <w:p w14:paraId="20AA7659" w14:textId="5180928F" w:rsidR="009B609C" w:rsidRPr="002B03E4" w:rsidRDefault="00317F43">
      <w:pPr>
        <w:rPr>
          <w:rFonts w:ascii="Times New Roman" w:hAnsi="Times New Roman" w:cs="Times New Roman"/>
          <w:b/>
          <w:sz w:val="28"/>
          <w:szCs w:val="28"/>
        </w:rPr>
      </w:pPr>
      <w:r w:rsidRPr="002B03E4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83767BD" w14:textId="5961EA04" w:rsidR="00317F43" w:rsidRPr="00317F43" w:rsidRDefault="00317F43">
      <w:pPr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In this hands-on example a R Studio project </w:t>
      </w:r>
      <w:r w:rsidR="0000500E">
        <w:rPr>
          <w:rFonts w:ascii="Times New Roman" w:hAnsi="Times New Roman" w:cs="Times New Roman"/>
          <w:sz w:val="24"/>
          <w:szCs w:val="24"/>
        </w:rPr>
        <w:t>(file name: “</w:t>
      </w:r>
      <w:r w:rsidR="002252FE">
        <w:rPr>
          <w:rFonts w:ascii="Times New Roman" w:hAnsi="Times New Roman" w:cs="Times New Roman"/>
          <w:sz w:val="24"/>
          <w:szCs w:val="24"/>
        </w:rPr>
        <w:t>Example 4.Rpoj</w:t>
      </w:r>
      <w:r w:rsidR="0000500E">
        <w:rPr>
          <w:rFonts w:ascii="Times New Roman" w:hAnsi="Times New Roman" w:cs="Times New Roman"/>
          <w:sz w:val="24"/>
          <w:szCs w:val="24"/>
        </w:rPr>
        <w:t>”</w:t>
      </w:r>
      <w:r w:rsidR="002252FE">
        <w:rPr>
          <w:rFonts w:ascii="Times New Roman" w:hAnsi="Times New Roman" w:cs="Times New Roman"/>
          <w:sz w:val="24"/>
          <w:szCs w:val="24"/>
        </w:rPr>
        <w:t xml:space="preserve">) </w:t>
      </w:r>
      <w:r w:rsidRPr="00317F43">
        <w:rPr>
          <w:rFonts w:ascii="Times New Roman" w:hAnsi="Times New Roman" w:cs="Times New Roman"/>
          <w:sz w:val="24"/>
          <w:szCs w:val="24"/>
        </w:rPr>
        <w:t>is provided that contains R code for simulating an adaptive clinical trial</w:t>
      </w:r>
      <w:r w:rsidR="007D0F12">
        <w:rPr>
          <w:rFonts w:ascii="Times New Roman" w:hAnsi="Times New Roman" w:cs="Times New Roman"/>
          <w:sz w:val="24"/>
          <w:szCs w:val="24"/>
        </w:rPr>
        <w:t>s</w:t>
      </w:r>
      <w:r w:rsidRPr="00317F43">
        <w:rPr>
          <w:rFonts w:ascii="Times New Roman" w:hAnsi="Times New Roman" w:cs="Times New Roman"/>
          <w:sz w:val="24"/>
          <w:szCs w:val="24"/>
        </w:rPr>
        <w:t xml:space="preserve">.    In addition, a R Shiny app is provided as a tool to help understand the value of exploring and understanding more than just false-positive and power figures for a design.  </w:t>
      </w:r>
    </w:p>
    <w:p w14:paraId="50ABD19F" w14:textId="2339E0BB" w:rsidR="00317F43" w:rsidRDefault="00317F43" w:rsidP="00317F43">
      <w:pPr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>This project</w:t>
      </w:r>
      <w:r w:rsidR="007323A3">
        <w:rPr>
          <w:rFonts w:ascii="Times New Roman" w:hAnsi="Times New Roman" w:cs="Times New Roman"/>
          <w:sz w:val="24"/>
          <w:szCs w:val="24"/>
        </w:rPr>
        <w:t xml:space="preserve"> “</w:t>
      </w:r>
      <w:r w:rsidR="007D0F12">
        <w:rPr>
          <w:rFonts w:ascii="Times New Roman" w:hAnsi="Times New Roman" w:cs="Times New Roman"/>
          <w:sz w:val="24"/>
          <w:szCs w:val="24"/>
        </w:rPr>
        <w:t>Example 4.Rpoj</w:t>
      </w:r>
      <w:r w:rsidR="007D0F12" w:rsidDel="007D0F12">
        <w:rPr>
          <w:rFonts w:ascii="Times New Roman" w:hAnsi="Times New Roman" w:cs="Times New Roman"/>
          <w:sz w:val="24"/>
          <w:szCs w:val="24"/>
        </w:rPr>
        <w:t xml:space="preserve"> </w:t>
      </w:r>
      <w:r w:rsidR="007323A3">
        <w:rPr>
          <w:rFonts w:ascii="Times New Roman" w:hAnsi="Times New Roman" w:cs="Times New Roman"/>
          <w:sz w:val="24"/>
          <w:szCs w:val="24"/>
        </w:rPr>
        <w:t>”</w:t>
      </w:r>
      <w:r w:rsidRPr="00317F43">
        <w:rPr>
          <w:rFonts w:ascii="Times New Roman" w:hAnsi="Times New Roman" w:cs="Times New Roman"/>
          <w:sz w:val="24"/>
          <w:szCs w:val="24"/>
        </w:rPr>
        <w:t xml:space="preserve"> simulates a clinical trial to compare standard of care (S) and experimental (E).  The primary outcome is binary and is observed two months, on average, after the time a patient is treated.   This </w:t>
      </w:r>
      <w:r w:rsidR="00373DF0">
        <w:rPr>
          <w:rFonts w:ascii="Times New Roman" w:hAnsi="Times New Roman" w:cs="Times New Roman"/>
          <w:sz w:val="24"/>
          <w:szCs w:val="24"/>
        </w:rPr>
        <w:t xml:space="preserve">R code </w:t>
      </w:r>
      <w:r w:rsidRPr="00317F43">
        <w:rPr>
          <w:rFonts w:ascii="Times New Roman" w:hAnsi="Times New Roman" w:cs="Times New Roman"/>
          <w:sz w:val="24"/>
          <w:szCs w:val="24"/>
        </w:rPr>
        <w:t>example is designed to allow users to simulate a range of design options ranging from a fixed sample design to a continuously monitored, Bayesian outcome adaptively randomized study with early selection for futility/success and evaluation of augment priors for S.      Simulations may be conducted by running the R code directly in R Studio or by using the Shiny app.</w:t>
      </w:r>
    </w:p>
    <w:p w14:paraId="437F0F4B" w14:textId="381D2591" w:rsidR="0037742F" w:rsidRDefault="0037742F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is not intended to promote or suggest the use of any particular methodology, but rather to provide details on </w:t>
      </w:r>
      <w:r w:rsidR="002857D7">
        <w:rPr>
          <w:rFonts w:ascii="Times New Roman" w:hAnsi="Times New Roman" w:cs="Times New Roman"/>
          <w:sz w:val="24"/>
          <w:szCs w:val="24"/>
        </w:rPr>
        <w:t xml:space="preserve">R custom code </w:t>
      </w:r>
      <w:bookmarkStart w:id="0" w:name="_GoBack"/>
      <w:bookmarkEnd w:id="0"/>
      <w:del w:id="1" w:author="Wathen, Kyle [JRDUS]" w:date="2019-02-08T08:57:00Z">
        <w:r w:rsidR="002857D7" w:rsidDel="002B03E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857D7">
        <w:rPr>
          <w:rFonts w:ascii="Times New Roman" w:hAnsi="Times New Roman" w:cs="Times New Roman"/>
          <w:sz w:val="24"/>
          <w:szCs w:val="24"/>
        </w:rPr>
        <w:t>developed for</w:t>
      </w:r>
      <w:r>
        <w:rPr>
          <w:rFonts w:ascii="Times New Roman" w:hAnsi="Times New Roman" w:cs="Times New Roman"/>
          <w:sz w:val="24"/>
          <w:szCs w:val="24"/>
        </w:rPr>
        <w:t xml:space="preserve"> conducting simulations of a</w:t>
      </w:r>
      <w:r w:rsidR="002857D7">
        <w:rPr>
          <w:rFonts w:ascii="Times New Roman" w:hAnsi="Times New Roman" w:cs="Times New Roman"/>
          <w:sz w:val="24"/>
          <w:szCs w:val="24"/>
        </w:rPr>
        <w:t xml:space="preserve"> Bayesian</w:t>
      </w:r>
      <w:r w:rsidR="000050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adaptive clinical trial.   </w:t>
      </w:r>
    </w:p>
    <w:p w14:paraId="0C622D6D" w14:textId="77777777" w:rsidR="00317F43" w:rsidRPr="002252FE" w:rsidRDefault="00317F43" w:rsidP="00317F43">
      <w:pPr>
        <w:rPr>
          <w:rFonts w:ascii="Times New Roman" w:hAnsi="Times New Roman" w:cs="Times New Roman"/>
          <w:sz w:val="20"/>
          <w:szCs w:val="20"/>
        </w:rPr>
      </w:pPr>
    </w:p>
    <w:p w14:paraId="00E02E11" w14:textId="1A3FD6F3" w:rsidR="00317F43" w:rsidRPr="002B03E4" w:rsidRDefault="00317F43" w:rsidP="00317F43">
      <w:pPr>
        <w:rPr>
          <w:rFonts w:ascii="Times New Roman" w:hAnsi="Times New Roman" w:cs="Times New Roman"/>
          <w:b/>
          <w:sz w:val="28"/>
          <w:szCs w:val="28"/>
        </w:rPr>
      </w:pPr>
      <w:r w:rsidRPr="002B03E4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611AE049" w14:textId="77777777" w:rsidR="00317F43" w:rsidRPr="00317F43" w:rsidRDefault="00317F43" w:rsidP="00377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 xml:space="preserve">R &gt;  V3.5.1; R Studio Version 1.1.463; ggplot2; </w:t>
      </w:r>
    </w:p>
    <w:p w14:paraId="3799A041" w14:textId="37E2039A" w:rsidR="00317F43" w:rsidRDefault="00317F43" w:rsidP="003774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43">
        <w:rPr>
          <w:rFonts w:ascii="Times New Roman" w:hAnsi="Times New Roman" w:cs="Times New Roman"/>
          <w:sz w:val="24"/>
          <w:szCs w:val="24"/>
        </w:rPr>
        <w:t>For the Shiny App the following packages are required shiny, shinydashboard, shinyBS</w:t>
      </w:r>
    </w:p>
    <w:p w14:paraId="74B10994" w14:textId="77777777" w:rsidR="002252FE" w:rsidRPr="002252FE" w:rsidRDefault="002252FE" w:rsidP="00317F43">
      <w:pPr>
        <w:rPr>
          <w:rFonts w:ascii="Times New Roman" w:hAnsi="Times New Roman" w:cs="Times New Roman"/>
          <w:sz w:val="20"/>
          <w:szCs w:val="20"/>
        </w:rPr>
      </w:pPr>
    </w:p>
    <w:p w14:paraId="005F786E" w14:textId="5976A4B5" w:rsidR="00317F43" w:rsidRPr="002B03E4" w:rsidRDefault="00317F43" w:rsidP="00317F43">
      <w:pPr>
        <w:rPr>
          <w:rFonts w:ascii="Times New Roman" w:hAnsi="Times New Roman" w:cs="Times New Roman"/>
          <w:b/>
          <w:sz w:val="28"/>
          <w:szCs w:val="28"/>
        </w:rPr>
      </w:pPr>
      <w:r w:rsidRPr="002B03E4">
        <w:rPr>
          <w:rFonts w:ascii="Times New Roman" w:hAnsi="Times New Roman" w:cs="Times New Roman"/>
          <w:b/>
          <w:sz w:val="28"/>
          <w:szCs w:val="28"/>
        </w:rPr>
        <w:t>Getting Started</w:t>
      </w:r>
    </w:p>
    <w:p w14:paraId="22A7C8AA" w14:textId="7306A28A" w:rsidR="002252FE" w:rsidRDefault="00317F43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gain the most insight into how and adaptive clinical trial is simulated, it is recommended to start with the </w:t>
      </w:r>
      <w:r w:rsidR="000050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Main.R</w:t>
      </w:r>
      <w:r w:rsidR="0000500E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 xml:space="preserve"> and work at the R code level rather than using the Shiny app.   The Shiny app makes demonstration very easy with project development teams requires less detailed knowledge of the R code base.  </w:t>
      </w:r>
      <w:r w:rsidR="002252FE">
        <w:rPr>
          <w:rFonts w:ascii="Times New Roman" w:hAnsi="Times New Roman" w:cs="Times New Roman"/>
          <w:sz w:val="24"/>
          <w:szCs w:val="24"/>
        </w:rPr>
        <w:t xml:space="preserve"> If the user is interested in starting the Shiny app then the starting point is </w:t>
      </w:r>
      <w:r w:rsidR="0000500E">
        <w:rPr>
          <w:rFonts w:ascii="Times New Roman" w:hAnsi="Times New Roman" w:cs="Times New Roman"/>
          <w:sz w:val="24"/>
          <w:szCs w:val="24"/>
        </w:rPr>
        <w:t>the file “</w:t>
      </w:r>
      <w:r w:rsidR="002252FE">
        <w:rPr>
          <w:rFonts w:ascii="Times New Roman" w:hAnsi="Times New Roman" w:cs="Times New Roman"/>
          <w:sz w:val="24"/>
          <w:szCs w:val="24"/>
        </w:rPr>
        <w:t>ShinyApp.R</w:t>
      </w:r>
      <w:r w:rsidR="0000500E">
        <w:rPr>
          <w:rFonts w:ascii="Times New Roman" w:hAnsi="Times New Roman" w:cs="Times New Roman"/>
          <w:sz w:val="24"/>
          <w:szCs w:val="24"/>
        </w:rPr>
        <w:t>”</w:t>
      </w:r>
      <w:r w:rsidR="002252FE">
        <w:rPr>
          <w:rFonts w:ascii="Times New Roman" w:hAnsi="Times New Roman" w:cs="Times New Roman"/>
          <w:sz w:val="24"/>
          <w:szCs w:val="24"/>
        </w:rPr>
        <w:t xml:space="preserve">   Once </w:t>
      </w:r>
      <w:r w:rsidR="0000500E">
        <w:rPr>
          <w:rFonts w:ascii="Times New Roman" w:hAnsi="Times New Roman" w:cs="Times New Roman"/>
          <w:sz w:val="24"/>
          <w:szCs w:val="24"/>
        </w:rPr>
        <w:t>“</w:t>
      </w:r>
      <w:r w:rsidR="002252FE">
        <w:rPr>
          <w:rFonts w:ascii="Times New Roman" w:hAnsi="Times New Roman" w:cs="Times New Roman"/>
          <w:sz w:val="24"/>
          <w:szCs w:val="24"/>
        </w:rPr>
        <w:t>ShinyApp.R</w:t>
      </w:r>
      <w:r w:rsidR="0000500E">
        <w:rPr>
          <w:rFonts w:ascii="Times New Roman" w:hAnsi="Times New Roman" w:cs="Times New Roman"/>
          <w:sz w:val="24"/>
          <w:szCs w:val="24"/>
        </w:rPr>
        <w:t>”</w:t>
      </w:r>
      <w:r w:rsidR="002252FE">
        <w:rPr>
          <w:rFonts w:ascii="Times New Roman" w:hAnsi="Times New Roman" w:cs="Times New Roman"/>
          <w:sz w:val="24"/>
          <w:szCs w:val="24"/>
        </w:rPr>
        <w:t xml:space="preserve"> is open in R Studio the app is started by clicking the “Run App” button, circled in the figure below.</w:t>
      </w:r>
    </w:p>
    <w:p w14:paraId="6120FF1F" w14:textId="5136EC30" w:rsidR="00373DF0" w:rsidRDefault="0000500E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does not have R Studio the “Main.R” file can be executed directly in R.   However, the Shiny app requires R Studio and R Studio provides many features to simplify R code.</w:t>
      </w:r>
    </w:p>
    <w:p w14:paraId="565BEECE" w14:textId="35EB2CD8" w:rsidR="00317F43" w:rsidRDefault="002252FE" w:rsidP="00317F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1751F" wp14:editId="4489BF96">
            <wp:extent cx="4779176" cy="1893776"/>
            <wp:effectExtent l="0" t="0" r="2540" b="0"/>
            <wp:docPr id="2" name="Picture 2" descr="C:\Users\KWathen\AppData\Local\Temp\1\SNAGHTML845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athen\AppData\Local\Temp\1\SNAGHTML8454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83" cy="19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then, Kyle [JRDUS]">
    <w15:presenceInfo w15:providerId="AD" w15:userId="S-1-5-21-1614895754-2146847981-1606980848-1109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46"/>
    <w:rsid w:val="0000500E"/>
    <w:rsid w:val="002252FE"/>
    <w:rsid w:val="002857D7"/>
    <w:rsid w:val="002B03E4"/>
    <w:rsid w:val="00317F43"/>
    <w:rsid w:val="00373DF0"/>
    <w:rsid w:val="0037742F"/>
    <w:rsid w:val="007323A3"/>
    <w:rsid w:val="007D0F12"/>
    <w:rsid w:val="008A5E46"/>
    <w:rsid w:val="00B07C4C"/>
    <w:rsid w:val="00D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2DD"/>
  <w15:chartTrackingRefBased/>
  <w15:docId w15:val="{0D6FF1A3-9679-4931-A26E-6A040A70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F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5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Wathen, Kyle [JRDUS]</dc:creator>
  <cp:keywords/>
  <dc:description/>
  <cp:lastModifiedBy>Wathen, Kyle [JRDUS]</cp:lastModifiedBy>
  <cp:revision>5</cp:revision>
  <dcterms:created xsi:type="dcterms:W3CDTF">2019-02-08T14:28:00Z</dcterms:created>
  <dcterms:modified xsi:type="dcterms:W3CDTF">2019-02-08T14:57:00Z</dcterms:modified>
</cp:coreProperties>
</file>